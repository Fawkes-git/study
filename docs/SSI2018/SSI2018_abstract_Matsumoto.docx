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1B9E8" w14:textId="77777777" w:rsidR="008F457D" w:rsidRPr="008F457D" w:rsidRDefault="008F457D" w:rsidP="008F457D">
      <w:pPr>
        <w:jc w:val="center"/>
        <w:rPr>
          <w:rFonts w:asciiTheme="minorEastAsia" w:hAnsiTheme="minorEastAsia" w:cs="Times New Roman"/>
          <w:sz w:val="32"/>
          <w:szCs w:val="21"/>
        </w:rPr>
      </w:pPr>
      <w:r w:rsidRPr="008F457D">
        <w:rPr>
          <w:rFonts w:asciiTheme="minorEastAsia" w:hAnsiTheme="minorEastAsia" w:cs="Times New Roman" w:hint="eastAsia"/>
          <w:color w:val="000000"/>
          <w:sz w:val="32"/>
          <w:szCs w:val="21"/>
        </w:rPr>
        <w:t>手指使用量の常時計測のためのウェアラブルデバイスの開発</w:t>
      </w:r>
    </w:p>
    <w:p w14:paraId="2275B84C" w14:textId="77777777" w:rsidR="008F457D" w:rsidRPr="008F457D" w:rsidRDefault="008F457D" w:rsidP="008F457D">
      <w:pPr>
        <w:rPr>
          <w:rFonts w:asciiTheme="minorEastAsia" w:hAnsiTheme="minorEastAsia"/>
          <w:sz w:val="21"/>
          <w:szCs w:val="21"/>
        </w:rPr>
      </w:pPr>
    </w:p>
    <w:p w14:paraId="192C0C3C" w14:textId="5BB79712" w:rsidR="00771BFF" w:rsidRPr="008F457D" w:rsidRDefault="00771BFF" w:rsidP="008F457D">
      <w:pPr>
        <w:rPr>
          <w:rFonts w:asciiTheme="minorEastAsia" w:hAnsiTheme="minorEastAsia"/>
          <w:sz w:val="21"/>
          <w:szCs w:val="21"/>
        </w:rPr>
      </w:pPr>
      <w:r w:rsidRPr="008F457D">
        <w:rPr>
          <w:rFonts w:asciiTheme="minorEastAsia" w:hAnsiTheme="minorEastAsia" w:hint="eastAsia"/>
          <w:sz w:val="21"/>
          <w:szCs w:val="21"/>
        </w:rPr>
        <w:t>脳卒中麻痺リハビリテーションの目標は，食事，更衣，入浴などの日常生活動作ができるよう</w:t>
      </w:r>
      <w:ins w:id="0" w:author="近藤敏之" w:date="2018-08-30T09:41:00Z">
        <w:r w:rsidR="007D3332">
          <w:rPr>
            <w:rFonts w:asciiTheme="minorEastAsia" w:hAnsiTheme="minorEastAsia"/>
            <w:sz w:val="21"/>
            <w:szCs w:val="21"/>
          </w:rPr>
          <w:t>に</w:t>
        </w:r>
      </w:ins>
      <w:r w:rsidRPr="008F457D">
        <w:rPr>
          <w:rFonts w:asciiTheme="minorEastAsia" w:hAnsiTheme="minorEastAsia" w:hint="eastAsia"/>
          <w:sz w:val="21"/>
          <w:szCs w:val="21"/>
        </w:rPr>
        <w:t>患者の麻痺肢機能を改善することである．麻痺肢機能の改善</w:t>
      </w:r>
      <w:ins w:id="1" w:author="近藤敏之" w:date="2018-08-30T09:41:00Z">
        <w:r w:rsidR="007D3332">
          <w:rPr>
            <w:rFonts w:asciiTheme="minorEastAsia" w:hAnsiTheme="minorEastAsia"/>
            <w:sz w:val="21"/>
            <w:szCs w:val="21"/>
          </w:rPr>
          <w:t>を</w:t>
        </w:r>
      </w:ins>
      <w:r w:rsidRPr="008F457D">
        <w:rPr>
          <w:rFonts w:asciiTheme="minorEastAsia" w:hAnsiTheme="minorEastAsia" w:hint="eastAsia"/>
          <w:sz w:val="21"/>
          <w:szCs w:val="21"/>
        </w:rPr>
        <w:t>促進</w:t>
      </w:r>
      <w:ins w:id="2" w:author="近藤敏之" w:date="2018-08-30T09:41:00Z">
        <w:r w:rsidR="007D3332">
          <w:rPr>
            <w:rFonts w:asciiTheme="minorEastAsia" w:hAnsiTheme="minorEastAsia"/>
            <w:sz w:val="21"/>
            <w:szCs w:val="21"/>
          </w:rPr>
          <w:t>する</w:t>
        </w:r>
      </w:ins>
      <w:ins w:id="3" w:author="近藤敏之" w:date="2018-08-30T09:42:00Z">
        <w:r w:rsidR="007D3332">
          <w:rPr>
            <w:rFonts w:asciiTheme="minorEastAsia" w:hAnsiTheme="minorEastAsia"/>
            <w:sz w:val="21"/>
            <w:szCs w:val="21"/>
          </w:rPr>
          <w:t>介入方法</w:t>
        </w:r>
        <w:r w:rsidR="007D3332">
          <w:rPr>
            <w:rFonts w:asciiTheme="minorEastAsia" w:hAnsiTheme="minorEastAsia" w:hint="eastAsia"/>
            <w:sz w:val="21"/>
            <w:szCs w:val="21"/>
          </w:rPr>
          <w:t>を</w:t>
        </w:r>
        <w:r w:rsidR="007D3332">
          <w:rPr>
            <w:rFonts w:asciiTheme="minorEastAsia" w:hAnsiTheme="minorEastAsia"/>
            <w:sz w:val="21"/>
            <w:szCs w:val="21"/>
          </w:rPr>
          <w:t>評価する</w:t>
        </w:r>
      </w:ins>
      <w:del w:id="4" w:author="近藤敏之" w:date="2018-08-30T09:41:00Z">
        <w:r w:rsidRPr="008F457D" w:rsidDel="007D3332">
          <w:rPr>
            <w:rFonts w:asciiTheme="minorEastAsia" w:hAnsiTheme="minorEastAsia" w:hint="eastAsia"/>
            <w:sz w:val="21"/>
            <w:szCs w:val="21"/>
          </w:rPr>
          <w:delText>の</w:delText>
        </w:r>
      </w:del>
      <w:r w:rsidRPr="008F457D">
        <w:rPr>
          <w:rFonts w:asciiTheme="minorEastAsia" w:hAnsiTheme="minorEastAsia" w:hint="eastAsia"/>
          <w:sz w:val="21"/>
          <w:szCs w:val="21"/>
        </w:rPr>
        <w:t>ために</w:t>
      </w:r>
      <w:ins w:id="5" w:author="近藤敏之" w:date="2018-08-30T09:42:00Z">
        <w:r w:rsidR="007D3332">
          <w:rPr>
            <w:rFonts w:asciiTheme="minorEastAsia" w:hAnsiTheme="minorEastAsia"/>
            <w:sz w:val="21"/>
            <w:szCs w:val="21"/>
          </w:rPr>
          <w:t>は</w:t>
        </w:r>
      </w:ins>
      <w:r w:rsidRPr="008F457D">
        <w:rPr>
          <w:rFonts w:asciiTheme="minorEastAsia" w:hAnsiTheme="minorEastAsia" w:hint="eastAsia"/>
          <w:sz w:val="21"/>
          <w:szCs w:val="21"/>
        </w:rPr>
        <w:t>，</w:t>
      </w:r>
      <w:ins w:id="6" w:author="近藤敏之" w:date="2018-08-30T09:42:00Z">
        <w:r w:rsidR="007D3332">
          <w:rPr>
            <w:rFonts w:asciiTheme="minorEastAsia" w:hAnsiTheme="minorEastAsia"/>
            <w:sz w:val="21"/>
            <w:szCs w:val="21"/>
          </w:rPr>
          <w:t>介入後</w:t>
        </w:r>
      </w:ins>
      <w:ins w:id="7" w:author="近藤敏之" w:date="2018-08-30T09:43:00Z">
        <w:r w:rsidR="007D3332">
          <w:rPr>
            <w:rFonts w:asciiTheme="minorEastAsia" w:hAnsiTheme="minorEastAsia" w:hint="eastAsia"/>
            <w:sz w:val="21"/>
            <w:szCs w:val="21"/>
          </w:rPr>
          <w:t>の</w:t>
        </w:r>
      </w:ins>
      <w:r w:rsidRPr="008F457D">
        <w:rPr>
          <w:rFonts w:asciiTheme="minorEastAsia" w:hAnsiTheme="minorEastAsia" w:hint="eastAsia"/>
          <w:sz w:val="21"/>
          <w:szCs w:val="21"/>
        </w:rPr>
        <w:t>日常生活</w:t>
      </w:r>
      <w:ins w:id="8" w:author="近藤敏之" w:date="2018-08-30T09:42:00Z">
        <w:r w:rsidR="007D3332">
          <w:rPr>
            <w:rFonts w:asciiTheme="minorEastAsia" w:hAnsiTheme="minorEastAsia"/>
            <w:sz w:val="21"/>
            <w:szCs w:val="21"/>
          </w:rPr>
          <w:t>において</w:t>
        </w:r>
      </w:ins>
      <w:ins w:id="9" w:author="近藤敏之" w:date="2018-08-30T09:43:00Z">
        <w:r w:rsidR="007D3332">
          <w:rPr>
            <w:rFonts w:asciiTheme="minorEastAsia" w:hAnsiTheme="minorEastAsia"/>
            <w:sz w:val="21"/>
            <w:szCs w:val="21"/>
          </w:rPr>
          <w:t>，</w:t>
        </w:r>
      </w:ins>
      <w:del w:id="10" w:author="近藤敏之" w:date="2018-08-30T09:42:00Z">
        <w:r w:rsidRPr="008F457D" w:rsidDel="007D3332">
          <w:rPr>
            <w:rFonts w:asciiTheme="minorEastAsia" w:hAnsiTheme="minorEastAsia" w:hint="eastAsia"/>
            <w:sz w:val="21"/>
            <w:szCs w:val="21"/>
          </w:rPr>
          <w:delText>で</w:delText>
        </w:r>
      </w:del>
      <w:r w:rsidRPr="008F457D">
        <w:rPr>
          <w:rFonts w:asciiTheme="minorEastAsia" w:hAnsiTheme="minorEastAsia" w:hint="eastAsia"/>
          <w:sz w:val="21"/>
          <w:szCs w:val="21"/>
        </w:rPr>
        <w:t>患者の麻痺肢使用量が増えたか</w:t>
      </w:r>
      <w:ins w:id="11" w:author="近藤敏之" w:date="2018-08-30T09:43:00Z">
        <w:r w:rsidR="007D3332">
          <w:rPr>
            <w:rFonts w:asciiTheme="minorEastAsia" w:hAnsiTheme="minorEastAsia"/>
            <w:sz w:val="21"/>
            <w:szCs w:val="21"/>
          </w:rPr>
          <w:t>否か</w:t>
        </w:r>
      </w:ins>
      <w:r w:rsidRPr="008F457D">
        <w:rPr>
          <w:rFonts w:asciiTheme="minorEastAsia" w:hAnsiTheme="minorEastAsia" w:hint="eastAsia"/>
          <w:sz w:val="21"/>
          <w:szCs w:val="21"/>
        </w:rPr>
        <w:t>といった，リハビリテーションの効果を</w:t>
      </w:r>
      <w:ins w:id="12" w:author="近藤敏之" w:date="2018-08-30T09:43:00Z">
        <w:r w:rsidR="007D3332">
          <w:rPr>
            <w:rFonts w:asciiTheme="minorEastAsia" w:hAnsiTheme="minorEastAsia"/>
            <w:sz w:val="21"/>
            <w:szCs w:val="21"/>
          </w:rPr>
          <w:t>定量的に</w:t>
        </w:r>
      </w:ins>
      <w:r w:rsidRPr="008F457D">
        <w:rPr>
          <w:rFonts w:asciiTheme="minorEastAsia" w:hAnsiTheme="minorEastAsia" w:hint="eastAsia"/>
          <w:sz w:val="21"/>
          <w:szCs w:val="21"/>
        </w:rPr>
        <w:t>測る手法が必要である．しかしながら，診療所や研究所で実施する検査では，</w:t>
      </w:r>
      <w:ins w:id="13" w:author="近藤敏之" w:date="2018-08-30T09:44:00Z">
        <w:r w:rsidR="007D3332">
          <w:rPr>
            <w:rFonts w:asciiTheme="minorEastAsia" w:hAnsiTheme="minorEastAsia"/>
            <w:sz w:val="21"/>
            <w:szCs w:val="21"/>
          </w:rPr>
          <w:t>質問</w:t>
        </w:r>
        <w:r w:rsidR="007D3332">
          <w:rPr>
            <w:rFonts w:asciiTheme="minorEastAsia" w:hAnsiTheme="minorEastAsia" w:hint="eastAsia"/>
            <w:sz w:val="21"/>
            <w:szCs w:val="21"/>
          </w:rPr>
          <w:t>紙</w:t>
        </w:r>
        <w:r w:rsidR="007D3332">
          <w:rPr>
            <w:rFonts w:asciiTheme="minorEastAsia" w:hAnsiTheme="minorEastAsia"/>
            <w:sz w:val="21"/>
            <w:szCs w:val="21"/>
          </w:rPr>
          <w:t>やヒアリング</w:t>
        </w:r>
      </w:ins>
      <w:ins w:id="14" w:author="近藤敏之" w:date="2018-08-30T09:45:00Z">
        <w:r w:rsidR="007D3332">
          <w:rPr>
            <w:rFonts w:asciiTheme="minorEastAsia" w:hAnsiTheme="minorEastAsia"/>
            <w:sz w:val="21"/>
            <w:szCs w:val="21"/>
          </w:rPr>
          <w:t>による調査</w:t>
        </w:r>
        <w:r w:rsidR="007D3332">
          <w:rPr>
            <w:rFonts w:asciiTheme="minorEastAsia" w:hAnsiTheme="minorEastAsia" w:hint="eastAsia"/>
            <w:sz w:val="21"/>
            <w:szCs w:val="21"/>
          </w:rPr>
          <w:t>が</w:t>
        </w:r>
        <w:r w:rsidR="007D3332">
          <w:rPr>
            <w:rFonts w:asciiTheme="minorEastAsia" w:hAnsiTheme="minorEastAsia"/>
            <w:sz w:val="21"/>
            <w:szCs w:val="21"/>
          </w:rPr>
          <w:t>主体</w:t>
        </w:r>
        <w:r w:rsidR="007D3332">
          <w:rPr>
            <w:rFonts w:asciiTheme="minorEastAsia" w:hAnsiTheme="minorEastAsia" w:hint="eastAsia"/>
            <w:sz w:val="21"/>
            <w:szCs w:val="21"/>
          </w:rPr>
          <w:t>であり，</w:t>
        </w:r>
      </w:ins>
      <w:r w:rsidRPr="008F457D">
        <w:rPr>
          <w:rFonts w:asciiTheme="minorEastAsia" w:hAnsiTheme="minorEastAsia" w:hint="eastAsia"/>
          <w:sz w:val="21"/>
          <w:szCs w:val="21"/>
        </w:rPr>
        <w:t>日常生活</w:t>
      </w:r>
      <w:ins w:id="15" w:author="近藤敏之" w:date="2018-08-30T09:45:00Z">
        <w:r w:rsidR="007D3332">
          <w:rPr>
            <w:rFonts w:asciiTheme="minorEastAsia" w:hAnsiTheme="minorEastAsia"/>
            <w:sz w:val="21"/>
            <w:szCs w:val="21"/>
          </w:rPr>
          <w:t>における</w:t>
        </w:r>
      </w:ins>
      <w:del w:id="16" w:author="近藤敏之" w:date="2018-08-30T09:45:00Z">
        <w:r w:rsidRPr="008F457D" w:rsidDel="007D3332">
          <w:rPr>
            <w:rFonts w:asciiTheme="minorEastAsia" w:hAnsiTheme="minorEastAsia" w:hint="eastAsia"/>
            <w:sz w:val="21"/>
            <w:szCs w:val="21"/>
          </w:rPr>
          <w:delText>上での</w:delText>
        </w:r>
      </w:del>
      <w:r w:rsidRPr="008F457D">
        <w:rPr>
          <w:rFonts w:asciiTheme="minorEastAsia" w:hAnsiTheme="minorEastAsia" w:hint="eastAsia"/>
          <w:sz w:val="21"/>
          <w:szCs w:val="21"/>
        </w:rPr>
        <w:t>麻痺肢使用量を</w:t>
      </w:r>
      <w:ins w:id="17" w:author="近藤敏之" w:date="2018-08-30T09:45:00Z">
        <w:r w:rsidR="007D3332">
          <w:rPr>
            <w:rFonts w:asciiTheme="minorEastAsia" w:hAnsiTheme="minorEastAsia"/>
            <w:sz w:val="21"/>
            <w:szCs w:val="21"/>
          </w:rPr>
          <w:t>正確</w:t>
        </w:r>
      </w:ins>
      <w:del w:id="18" w:author="近藤敏之" w:date="2018-08-30T09:45:00Z">
        <w:r w:rsidRPr="008F457D" w:rsidDel="007D3332">
          <w:rPr>
            <w:rFonts w:asciiTheme="minorEastAsia" w:hAnsiTheme="minorEastAsia" w:hint="eastAsia"/>
            <w:sz w:val="21"/>
            <w:szCs w:val="21"/>
          </w:rPr>
          <w:delText>確実</w:delText>
        </w:r>
      </w:del>
      <w:r w:rsidRPr="008F457D">
        <w:rPr>
          <w:rFonts w:asciiTheme="minorEastAsia" w:hAnsiTheme="minorEastAsia" w:hint="eastAsia"/>
          <w:sz w:val="21"/>
          <w:szCs w:val="21"/>
        </w:rPr>
        <w:t>には</w:t>
      </w:r>
      <w:ins w:id="19" w:author="近藤敏之" w:date="2018-08-30T09:45:00Z">
        <w:r w:rsidR="007D3332">
          <w:rPr>
            <w:rFonts w:asciiTheme="minorEastAsia" w:hAnsiTheme="minorEastAsia"/>
            <w:sz w:val="21"/>
            <w:szCs w:val="21"/>
          </w:rPr>
          <w:t>評価することが</w:t>
        </w:r>
      </w:ins>
      <w:del w:id="20" w:author="近藤敏之" w:date="2018-08-30T09:45:00Z">
        <w:r w:rsidRPr="008F457D" w:rsidDel="007D3332">
          <w:rPr>
            <w:rFonts w:asciiTheme="minorEastAsia" w:hAnsiTheme="minorEastAsia" w:hint="eastAsia"/>
            <w:sz w:val="21"/>
            <w:szCs w:val="21"/>
          </w:rPr>
          <w:delText>測定</w:delText>
        </w:r>
      </w:del>
      <w:r w:rsidRPr="008F457D">
        <w:rPr>
          <w:rFonts w:asciiTheme="minorEastAsia" w:hAnsiTheme="minorEastAsia" w:hint="eastAsia"/>
          <w:sz w:val="21"/>
          <w:szCs w:val="21"/>
        </w:rPr>
        <w:t>できない．</w:t>
      </w:r>
      <w:ins w:id="21" w:author="近藤敏之" w:date="2018-08-30T09:45:00Z">
        <w:r w:rsidR="007D3332">
          <w:rPr>
            <w:rFonts w:asciiTheme="minorEastAsia" w:hAnsiTheme="minorEastAsia"/>
            <w:sz w:val="21"/>
            <w:szCs w:val="21"/>
          </w:rPr>
          <w:t>例えば</w:t>
        </w:r>
        <w:r w:rsidR="007D3332">
          <w:rPr>
            <w:rFonts w:asciiTheme="minorEastAsia" w:hAnsiTheme="minorEastAsia" w:hint="eastAsia"/>
            <w:sz w:val="21"/>
            <w:szCs w:val="21"/>
          </w:rPr>
          <w:t>，</w:t>
        </w:r>
      </w:ins>
      <w:r w:rsidRPr="008F457D">
        <w:rPr>
          <w:rFonts w:asciiTheme="minorEastAsia" w:hAnsiTheme="minorEastAsia" w:hint="eastAsia"/>
          <w:sz w:val="21"/>
          <w:szCs w:val="21"/>
        </w:rPr>
        <w:t>片上肢麻痺患者の日常生活上での麻痺肢使用量を測る標準的手法としてMALとAccelerometryがある．MALは，医師が患者に対し，麻痺肢使用の量と質について問う，質問形式の手法であり，測定結果が患者の主観的影響を受ける問題がある．そのため，客観的な測定手法が必要である．</w:t>
      </w:r>
      <w:ins w:id="22" w:author="近藤敏之" w:date="2018-08-30T09:46:00Z">
        <w:r w:rsidR="007D3332">
          <w:rPr>
            <w:rFonts w:asciiTheme="minorEastAsia" w:hAnsiTheme="minorEastAsia"/>
            <w:sz w:val="21"/>
            <w:szCs w:val="21"/>
          </w:rPr>
          <w:t>また，</w:t>
        </w:r>
      </w:ins>
      <w:proofErr w:type="spellStart"/>
      <w:r w:rsidRPr="008F457D">
        <w:rPr>
          <w:rFonts w:asciiTheme="minorEastAsia" w:hAnsiTheme="minorEastAsia" w:hint="eastAsia"/>
          <w:sz w:val="21"/>
          <w:szCs w:val="21"/>
        </w:rPr>
        <w:t>Accelerometry</w:t>
      </w:r>
      <w:proofErr w:type="spellEnd"/>
      <w:r w:rsidRPr="008F457D">
        <w:rPr>
          <w:rFonts w:asciiTheme="minorEastAsia" w:hAnsiTheme="minorEastAsia" w:hint="eastAsia"/>
          <w:sz w:val="21"/>
          <w:szCs w:val="21"/>
        </w:rPr>
        <w:t>は</w:t>
      </w:r>
      <w:ins w:id="23" w:author="近藤敏之" w:date="2018-08-30T09:46:00Z">
        <w:r w:rsidR="007D3332">
          <w:rPr>
            <w:rFonts w:asciiTheme="minorEastAsia" w:hAnsiTheme="minorEastAsia"/>
            <w:sz w:val="21"/>
            <w:szCs w:val="21"/>
          </w:rPr>
          <w:t>，</w:t>
        </w:r>
      </w:ins>
      <w:r w:rsidRPr="008F457D">
        <w:rPr>
          <w:rFonts w:asciiTheme="minorEastAsia" w:hAnsiTheme="minorEastAsia" w:hint="eastAsia"/>
          <w:sz w:val="21"/>
          <w:szCs w:val="21"/>
        </w:rPr>
        <w:t>加速度計が埋め込まれた腕時計型の装置で</w:t>
      </w:r>
      <w:ins w:id="24" w:author="近藤敏之" w:date="2018-08-30T09:46:00Z">
        <w:r w:rsidR="007D3332">
          <w:rPr>
            <w:rFonts w:asciiTheme="minorEastAsia" w:hAnsiTheme="minorEastAsia"/>
            <w:sz w:val="21"/>
            <w:szCs w:val="21"/>
          </w:rPr>
          <w:t>あり</w:t>
        </w:r>
      </w:ins>
      <w:r w:rsidRPr="008F457D">
        <w:rPr>
          <w:rFonts w:asciiTheme="minorEastAsia" w:hAnsiTheme="minorEastAsia" w:hint="eastAsia"/>
          <w:sz w:val="21"/>
          <w:szCs w:val="21"/>
        </w:rPr>
        <w:t>，上肢の使用</w:t>
      </w:r>
      <w:ins w:id="25" w:author="近藤敏之" w:date="2018-08-30T09:46:00Z">
        <w:r w:rsidR="007D3332">
          <w:rPr>
            <w:rFonts w:asciiTheme="minorEastAsia" w:hAnsiTheme="minorEastAsia"/>
            <w:sz w:val="21"/>
            <w:szCs w:val="21"/>
          </w:rPr>
          <w:t>量</w:t>
        </w:r>
      </w:ins>
      <w:r w:rsidRPr="008F457D">
        <w:rPr>
          <w:rFonts w:asciiTheme="minorEastAsia" w:hAnsiTheme="minorEastAsia" w:hint="eastAsia"/>
          <w:sz w:val="21"/>
          <w:szCs w:val="21"/>
        </w:rPr>
        <w:t>を測る手法であるが，加速度計に</w:t>
      </w:r>
      <w:ins w:id="26" w:author="近藤敏之" w:date="2018-08-30T09:46:00Z">
        <w:r w:rsidR="007D3332">
          <w:rPr>
            <w:rFonts w:asciiTheme="minorEastAsia" w:hAnsiTheme="minorEastAsia"/>
            <w:sz w:val="21"/>
            <w:szCs w:val="21"/>
          </w:rPr>
          <w:t>混入する</w:t>
        </w:r>
      </w:ins>
      <w:del w:id="27" w:author="近藤敏之" w:date="2018-08-30T09:46:00Z">
        <w:r w:rsidRPr="008F457D" w:rsidDel="007D3332">
          <w:rPr>
            <w:rFonts w:asciiTheme="minorEastAsia" w:hAnsiTheme="minorEastAsia" w:hint="eastAsia"/>
            <w:sz w:val="21"/>
            <w:szCs w:val="21"/>
          </w:rPr>
          <w:delText>入る</w:delText>
        </w:r>
      </w:del>
      <w:r w:rsidRPr="008F457D">
        <w:rPr>
          <w:rFonts w:asciiTheme="minorEastAsia" w:hAnsiTheme="minorEastAsia" w:hint="eastAsia"/>
          <w:sz w:val="21"/>
          <w:szCs w:val="21"/>
        </w:rPr>
        <w:t>ノイズのため，指の使用量の測定には向かない．指の使用量を測定する手法として，Data GloveやMotion Capture Systemなどがあるが，これら手法は，指の動きの阻害，コストが大きく空間的な制限がある</w:t>
      </w:r>
      <w:ins w:id="28" w:author="近藤敏之" w:date="2018-08-30T09:47:00Z">
        <w:r w:rsidR="007D3332">
          <w:rPr>
            <w:rFonts w:asciiTheme="minorEastAsia" w:hAnsiTheme="minorEastAsia"/>
            <w:sz w:val="21"/>
            <w:szCs w:val="21"/>
          </w:rPr>
          <w:t>，</w:t>
        </w:r>
      </w:ins>
      <w:r w:rsidRPr="008F457D">
        <w:rPr>
          <w:rFonts w:asciiTheme="minorEastAsia" w:hAnsiTheme="minorEastAsia" w:hint="eastAsia"/>
          <w:sz w:val="21"/>
          <w:szCs w:val="21"/>
        </w:rPr>
        <w:t>といった問題がある．</w:t>
      </w:r>
      <w:ins w:id="29" w:author="近藤敏之" w:date="2018-08-30T09:47:00Z">
        <w:r w:rsidR="007D3332">
          <w:rPr>
            <w:rFonts w:asciiTheme="minorEastAsia" w:hAnsiTheme="minorEastAsia"/>
            <w:sz w:val="21"/>
            <w:szCs w:val="21"/>
          </w:rPr>
          <w:t>さらに，</w:t>
        </w:r>
      </w:ins>
      <w:r w:rsidRPr="008F457D">
        <w:rPr>
          <w:rFonts w:asciiTheme="minorEastAsia" w:hAnsiTheme="minorEastAsia" w:hint="eastAsia"/>
          <w:sz w:val="21"/>
          <w:szCs w:val="21"/>
        </w:rPr>
        <w:t>磁力計と磁石の指輪を用い</w:t>
      </w:r>
      <w:ins w:id="30" w:author="近藤敏之" w:date="2018-08-30T09:47:00Z">
        <w:r w:rsidR="007D3332">
          <w:rPr>
            <w:rFonts w:asciiTheme="minorEastAsia" w:hAnsiTheme="minorEastAsia"/>
            <w:sz w:val="21"/>
            <w:szCs w:val="21"/>
          </w:rPr>
          <w:t>て</w:t>
        </w:r>
      </w:ins>
      <w:del w:id="31" w:author="近藤敏之" w:date="2018-08-30T09:47:00Z">
        <w:r w:rsidRPr="008F457D" w:rsidDel="007D3332">
          <w:rPr>
            <w:rFonts w:asciiTheme="minorEastAsia" w:hAnsiTheme="minorEastAsia" w:hint="eastAsia"/>
            <w:sz w:val="21"/>
            <w:szCs w:val="21"/>
          </w:rPr>
          <w:delText>，</w:delText>
        </w:r>
      </w:del>
      <w:r w:rsidRPr="008F457D">
        <w:rPr>
          <w:rFonts w:asciiTheme="minorEastAsia" w:hAnsiTheme="minorEastAsia" w:hint="eastAsia"/>
          <w:sz w:val="21"/>
          <w:szCs w:val="21"/>
        </w:rPr>
        <w:t>指の使用量を測定する</w:t>
      </w:r>
      <w:proofErr w:type="spellStart"/>
      <w:r w:rsidRPr="008F457D">
        <w:rPr>
          <w:rFonts w:asciiTheme="minorEastAsia" w:hAnsiTheme="minorEastAsia" w:hint="eastAsia"/>
          <w:sz w:val="21"/>
          <w:szCs w:val="21"/>
        </w:rPr>
        <w:t>Manumeter</w:t>
      </w:r>
      <w:proofErr w:type="spellEnd"/>
      <w:r w:rsidRPr="008F457D">
        <w:rPr>
          <w:rFonts w:asciiTheme="minorEastAsia" w:hAnsiTheme="minorEastAsia" w:hint="eastAsia"/>
          <w:sz w:val="21"/>
          <w:szCs w:val="21"/>
        </w:rPr>
        <w:t>や，手の甲の皮膚の皺によって，ジェスチャを識別するBehind The Palmといった手法が発表されているが，依然として指の使用量を測定する手法は確立していない．本研究では，日常生活</w:t>
      </w:r>
      <w:ins w:id="32" w:author="近藤敏之" w:date="2018-08-30T09:47:00Z">
        <w:r w:rsidR="007D3332">
          <w:rPr>
            <w:rFonts w:asciiTheme="minorEastAsia" w:hAnsiTheme="minorEastAsia"/>
            <w:sz w:val="21"/>
            <w:szCs w:val="21"/>
          </w:rPr>
          <w:t>下</w:t>
        </w:r>
      </w:ins>
      <w:del w:id="33" w:author="近藤敏之" w:date="2018-08-30T09:47:00Z">
        <w:r w:rsidRPr="008F457D" w:rsidDel="007D3332">
          <w:rPr>
            <w:rFonts w:asciiTheme="minorEastAsia" w:hAnsiTheme="minorEastAsia" w:hint="eastAsia"/>
            <w:sz w:val="21"/>
            <w:szCs w:val="21"/>
          </w:rPr>
          <w:delText>上で</w:delText>
        </w:r>
      </w:del>
      <w:r w:rsidRPr="008F457D">
        <w:rPr>
          <w:rFonts w:asciiTheme="minorEastAsia" w:hAnsiTheme="minorEastAsia" w:hint="eastAsia"/>
          <w:sz w:val="21"/>
          <w:szCs w:val="21"/>
        </w:rPr>
        <w:t>の</w:t>
      </w:r>
      <w:del w:id="34" w:author="近藤敏之" w:date="2018-08-30T09:47:00Z">
        <w:r w:rsidRPr="008F457D" w:rsidDel="007D3332">
          <w:rPr>
            <w:rFonts w:asciiTheme="minorEastAsia" w:hAnsiTheme="minorEastAsia" w:hint="eastAsia"/>
            <w:sz w:val="21"/>
            <w:szCs w:val="21"/>
          </w:rPr>
          <w:delText>片</w:delText>
        </w:r>
      </w:del>
      <w:r w:rsidRPr="008F457D">
        <w:rPr>
          <w:rFonts w:asciiTheme="minorEastAsia" w:hAnsiTheme="minorEastAsia" w:hint="eastAsia"/>
          <w:sz w:val="21"/>
          <w:szCs w:val="21"/>
        </w:rPr>
        <w:t>上肢</w:t>
      </w:r>
      <w:ins w:id="35" w:author="近藤敏之" w:date="2018-08-30T09:47:00Z">
        <w:r w:rsidR="007D3332">
          <w:rPr>
            <w:rFonts w:asciiTheme="minorEastAsia" w:hAnsiTheme="minorEastAsia"/>
            <w:sz w:val="21"/>
            <w:szCs w:val="21"/>
          </w:rPr>
          <w:t>片</w:t>
        </w:r>
      </w:ins>
      <w:r w:rsidRPr="008F457D">
        <w:rPr>
          <w:rFonts w:asciiTheme="minorEastAsia" w:hAnsiTheme="minorEastAsia" w:hint="eastAsia"/>
          <w:sz w:val="21"/>
          <w:szCs w:val="21"/>
        </w:rPr>
        <w:t>麻痺患者の麻痺肢使用，特に指の使用量を測る手法を提案し，手指使用量の常時測定のためのウェアラブルデバイスの開発を</w:t>
      </w:r>
      <w:ins w:id="36" w:author="近藤敏之" w:date="2018-08-30T09:48:00Z">
        <w:r w:rsidR="007D3332">
          <w:rPr>
            <w:rFonts w:asciiTheme="minorEastAsia" w:hAnsiTheme="minorEastAsia"/>
            <w:sz w:val="21"/>
            <w:szCs w:val="21"/>
          </w:rPr>
          <w:t>目的と</w:t>
        </w:r>
      </w:ins>
      <w:r w:rsidRPr="008F457D">
        <w:rPr>
          <w:rFonts w:asciiTheme="minorEastAsia" w:hAnsiTheme="minorEastAsia" w:hint="eastAsia"/>
          <w:sz w:val="21"/>
          <w:szCs w:val="21"/>
        </w:rPr>
        <w:t>する．本研究の手指使用量の測定手法は，指の関節角度の変化が，指の使用を示すという仮定に基づく．関節角度の変化の推定には，ウェアラブルデバイス</w:t>
      </w:r>
      <w:bookmarkStart w:id="37" w:name="_GoBack"/>
      <w:bookmarkEnd w:id="37"/>
      <w:r w:rsidRPr="008F457D">
        <w:rPr>
          <w:rFonts w:asciiTheme="minorEastAsia" w:hAnsiTheme="minorEastAsia" w:hint="eastAsia"/>
          <w:sz w:val="21"/>
          <w:szCs w:val="21"/>
        </w:rPr>
        <w:t>に搭載されたセンサを用いる．予備実験として健常者を対象に，手指を閉じた状態，開いた状態，人差し指と親指で輪を作った状態，計３つのジェスチャの識別が可能か調査した．5分割交差検証を行った結果，ジェスチャの平均正解率は98.9%であった．結果から本手法により3つのジェスチャの識別が可能であることが示唆された．</w:t>
      </w:r>
    </w:p>
    <w:sectPr w:rsidR="00771BFF" w:rsidRPr="008F457D" w:rsidSect="007F1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FF"/>
    <w:rsid w:val="00432A8D"/>
    <w:rsid w:val="00771BFF"/>
    <w:rsid w:val="007D3332"/>
    <w:rsid w:val="007F1146"/>
    <w:rsid w:val="008F4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BAA4B"/>
  <w15:chartTrackingRefBased/>
  <w15:docId w15:val="{91788B5C-EC7B-8D46-885F-11FE5B36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7D3332"/>
  </w:style>
  <w:style w:type="paragraph" w:styleId="a4">
    <w:name w:val="Balloon Text"/>
    <w:basedOn w:val="a"/>
    <w:link w:val="a5"/>
    <w:uiPriority w:val="99"/>
    <w:semiHidden/>
    <w:unhideWhenUsed/>
    <w:rsid w:val="007D3332"/>
    <w:rPr>
      <w:rFonts w:ascii="ＭＳ 明朝" w:eastAsia="ＭＳ 明朝"/>
      <w:sz w:val="18"/>
      <w:szCs w:val="18"/>
    </w:rPr>
  </w:style>
  <w:style w:type="character" w:customStyle="1" w:styleId="a5">
    <w:name w:val="吹き出し (文字)"/>
    <w:basedOn w:val="a0"/>
    <w:link w:val="a4"/>
    <w:uiPriority w:val="99"/>
    <w:semiHidden/>
    <w:rsid w:val="007D3332"/>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7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861</Characters>
  <Application>Microsoft Macintosh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Takato MATSUMOTO</dc:creator>
  <cp:keywords/>
  <dc:description/>
  <cp:lastModifiedBy>近藤敏之</cp:lastModifiedBy>
  <cp:revision>3</cp:revision>
  <dcterms:created xsi:type="dcterms:W3CDTF">2018-08-30T08:40:00Z</dcterms:created>
  <dcterms:modified xsi:type="dcterms:W3CDTF">2018-08-30T08:48:00Z</dcterms:modified>
</cp:coreProperties>
</file>